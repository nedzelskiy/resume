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F7" w:rsidRDefault="004F2FF7" w:rsidP="004F2FF7">
      <w:pPr>
        <w:spacing w:line="240" w:lineRule="atLeast"/>
        <w:jc w:val="center"/>
        <w:rPr>
          <w:b/>
          <w:sz w:val="48"/>
          <w:szCs w:val="48"/>
        </w:rPr>
      </w:pPr>
    </w:p>
    <w:p w:rsidR="004F2FF7" w:rsidRPr="00156887" w:rsidRDefault="004F2FF7" w:rsidP="004F2FF7">
      <w:pPr>
        <w:spacing w:line="240" w:lineRule="atLeast"/>
        <w:jc w:val="center"/>
        <w:rPr>
          <w:rFonts w:ascii="Arial" w:hAnsi="Arial"/>
          <w:b/>
          <w:sz w:val="48"/>
          <w:szCs w:val="48"/>
          <w:lang w:val="en-US"/>
        </w:rPr>
      </w:pPr>
      <w:r w:rsidRPr="00156887">
        <w:rPr>
          <w:rFonts w:ascii="Arial" w:hAnsi="Arial"/>
          <w:b/>
          <w:sz w:val="48"/>
          <w:szCs w:val="48"/>
          <w:lang w:val="en-US"/>
        </w:rPr>
        <w:t>PAVEL NEDZELSKIY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Objective</w:t>
      </w:r>
    </w:p>
    <w:p w:rsidR="004F2FF7" w:rsidRPr="00156887" w:rsidRDefault="009855EC" w:rsidP="009855EC">
      <w:pPr>
        <w:spacing w:line="240" w:lineRule="atLeast"/>
        <w:rPr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G</w:t>
      </w:r>
      <w:r w:rsidRPr="009855EC">
        <w:rPr>
          <w:rFonts w:ascii="Arial" w:hAnsi="Arial"/>
          <w:sz w:val="24"/>
          <w:szCs w:val="24"/>
          <w:lang w:val="en-US"/>
        </w:rPr>
        <w:t>et a position of Middle Web Developer with ability t</w:t>
      </w:r>
      <w:r w:rsidR="00CD0D93">
        <w:rPr>
          <w:rFonts w:ascii="Arial" w:hAnsi="Arial"/>
          <w:sz w:val="24"/>
          <w:szCs w:val="24"/>
          <w:lang w:val="en-US"/>
        </w:rPr>
        <w:t>ake Senior/</w:t>
      </w:r>
      <w:r>
        <w:rPr>
          <w:rFonts w:ascii="Arial" w:hAnsi="Arial"/>
          <w:sz w:val="24"/>
          <w:szCs w:val="24"/>
          <w:lang w:val="en-US"/>
        </w:rPr>
        <w:t xml:space="preserve">Team Lead positions </w:t>
      </w:r>
      <w:r w:rsidRPr="009855EC">
        <w:rPr>
          <w:rFonts w:ascii="Arial" w:hAnsi="Arial"/>
          <w:sz w:val="24"/>
          <w:szCs w:val="24"/>
          <w:lang w:val="en-US"/>
        </w:rPr>
        <w:t>in future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Summary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IT Experience 10+ years</w:t>
      </w:r>
      <w:r w:rsidRPr="00156887">
        <w:rPr>
          <w:sz w:val="24"/>
          <w:szCs w:val="24"/>
          <w:lang w:val="en-US"/>
        </w:rPr>
        <w:br/>
      </w:r>
      <w:r w:rsidR="00A87AE0">
        <w:rPr>
          <w:rFonts w:ascii="Arial" w:hAnsi="Arial"/>
          <w:sz w:val="24"/>
          <w:szCs w:val="24"/>
          <w:lang w:val="en-US"/>
        </w:rPr>
        <w:t>Web Programming - 5</w:t>
      </w:r>
      <w:r w:rsidRPr="00156887">
        <w:rPr>
          <w:rFonts w:ascii="Arial" w:hAnsi="Arial"/>
          <w:sz w:val="24"/>
          <w:szCs w:val="24"/>
          <w:lang w:val="en-US"/>
        </w:rPr>
        <w:t>+ years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Drafting of technic</w:t>
      </w:r>
      <w:r w:rsidR="009855EC">
        <w:rPr>
          <w:rFonts w:ascii="Arial" w:hAnsi="Arial"/>
          <w:sz w:val="24"/>
          <w:szCs w:val="24"/>
          <w:lang w:val="en-US"/>
        </w:rPr>
        <w:t>al documentation and testing – 3</w:t>
      </w:r>
      <w:r w:rsidRPr="00156887">
        <w:rPr>
          <w:rFonts w:ascii="Arial" w:hAnsi="Arial"/>
          <w:sz w:val="24"/>
          <w:szCs w:val="24"/>
          <w:lang w:val="en-US"/>
        </w:rPr>
        <w:t>+ years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Experience in develop web applications for different purposes (e-shops, personal sites, landing pages etc)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Highly motivated, sociable, able to work in team, ready to learn, flexible.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9855EC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9855EC">
        <w:rPr>
          <w:rFonts w:ascii="Arial" w:hAnsi="Arial"/>
          <w:sz w:val="28"/>
          <w:szCs w:val="28"/>
          <w:u w:val="single"/>
          <w:lang w:val="en-US"/>
        </w:rPr>
        <w:t>Personal</w:t>
      </w:r>
    </w:p>
    <w:p w:rsidR="004F2FF7" w:rsidRPr="00156887" w:rsidRDefault="004F2FF7" w:rsidP="004F2FF7">
      <w:pPr>
        <w:spacing w:line="240" w:lineRule="atLeast"/>
        <w:rPr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Date of birth: October 24, 1986.</w:t>
      </w:r>
      <w:r w:rsidRPr="00156887">
        <w:rPr>
          <w:rFonts w:ascii="Arial" w:hAnsi="Arial"/>
          <w:sz w:val="24"/>
          <w:szCs w:val="24"/>
          <w:lang w:val="en-US"/>
        </w:rPr>
        <w:br/>
        <w:t xml:space="preserve">Contacts: +38 (068) 591-22-48, </w:t>
      </w:r>
      <w:hyperlink r:id="rId6" w:history="1">
        <w:r w:rsidRPr="00156887">
          <w:rPr>
            <w:rStyle w:val="a3"/>
            <w:rFonts w:ascii="Arial" w:hAnsi="Arial"/>
            <w:sz w:val="24"/>
            <w:szCs w:val="24"/>
            <w:lang w:val="en-US"/>
          </w:rPr>
          <w:t>pavel.nedzelskiy@gmail.com</w:t>
        </w:r>
      </w:hyperlink>
      <w:r w:rsidRPr="00156887">
        <w:rPr>
          <w:rFonts w:ascii="Arial" w:hAnsi="Arial"/>
          <w:sz w:val="24"/>
          <w:szCs w:val="24"/>
          <w:lang w:val="en-US"/>
        </w:rPr>
        <w:br/>
        <w:t xml:space="preserve">Personal Site: </w:t>
      </w:r>
      <w:hyperlink r:id="rId7" w:history="1">
        <w:r w:rsidRPr="00156887">
          <w:rPr>
            <w:rStyle w:val="a3"/>
            <w:rFonts w:ascii="Arial" w:hAnsi="Arial"/>
            <w:sz w:val="24"/>
            <w:szCs w:val="24"/>
            <w:lang w:val="en-US"/>
          </w:rPr>
          <w:t>www.nedzelskiy.tk</w:t>
        </w:r>
      </w:hyperlink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8"/>
          <w:szCs w:val="28"/>
          <w:u w:val="single"/>
          <w:lang w:val="en-US"/>
        </w:rPr>
      </w:pPr>
      <w:r w:rsidRPr="00156887">
        <w:rPr>
          <w:rFonts w:ascii="Arial" w:hAnsi="Arial"/>
          <w:sz w:val="28"/>
          <w:szCs w:val="28"/>
          <w:u w:val="single"/>
          <w:lang w:val="en-US"/>
        </w:rPr>
        <w:t>Education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Kyiv National University of Technology and Design, faculty of Mechatronics and Computer Technologies, specialty "Computer-aided technological processes and manufactures" (full-time student). Graduated in 2008.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t>Skills</w:t>
      </w:r>
    </w:p>
    <w:p w:rsidR="003F53CD" w:rsidRDefault="003F53CD" w:rsidP="00A87AE0">
      <w:pPr>
        <w:pStyle w:val="a4"/>
        <w:spacing w:before="0" w:beforeAutospacing="0" w:after="200" w:afterAutospacing="0" w:line="340" w:lineRule="exact"/>
      </w:pPr>
      <w:r w:rsidRPr="00A87AE0">
        <w:rPr>
          <w:rFonts w:ascii="Arial" w:hAnsi="Arial" w:cs="Arial"/>
          <w:color w:val="000000"/>
          <w:u w:val="single"/>
        </w:rPr>
        <w:t>Operation systems</w:t>
      </w:r>
      <w:r>
        <w:rPr>
          <w:rFonts w:ascii="Arial" w:hAnsi="Arial" w:cs="Arial"/>
          <w:color w:val="000000"/>
        </w:rPr>
        <w:t>: MS Windows - 10+ years, Linux (Debian) - 3+ years.</w:t>
      </w:r>
      <w:r w:rsidR="00A87AE0">
        <w:rPr>
          <w:rFonts w:ascii="Arial" w:hAnsi="Arial" w:cs="Arial"/>
          <w:color w:val="000000"/>
        </w:rPr>
        <w:br/>
      </w:r>
      <w:r w:rsidRPr="00A87AE0">
        <w:rPr>
          <w:rFonts w:ascii="Arial" w:hAnsi="Arial" w:cs="Arial"/>
          <w:color w:val="000000"/>
          <w:u w:val="single"/>
        </w:rPr>
        <w:t>Web Programming</w:t>
      </w:r>
      <w:r>
        <w:rPr>
          <w:rFonts w:ascii="Arial" w:hAnsi="Arial" w:cs="Arial"/>
          <w:color w:val="000000"/>
        </w:rPr>
        <w:t xml:space="preserve">: </w:t>
      </w:r>
      <w:r w:rsidR="00A87AE0">
        <w:rPr>
          <w:rFonts w:ascii="Arial" w:hAnsi="Arial" w:cs="Arial"/>
          <w:color w:val="000000"/>
        </w:rPr>
        <w:br/>
        <w:t xml:space="preserve">  </w:t>
      </w:r>
      <w:r w:rsidR="008864CD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HTML, CSS, JS, jQuery, PHP, Twig  –   5+ years.</w:t>
      </w:r>
      <w:r w:rsidR="00A87AE0">
        <w:rPr>
          <w:rFonts w:ascii="Arial" w:hAnsi="Arial" w:cs="Arial"/>
          <w:color w:val="000000"/>
        </w:rPr>
        <w:br/>
        <w:t xml:space="preserve">   Yii, Yii2, NodeJs, Silex, sass</w:t>
      </w:r>
      <w:r>
        <w:rPr>
          <w:rFonts w:ascii="Arial" w:hAnsi="Arial" w:cs="Arial"/>
          <w:color w:val="000000"/>
        </w:rPr>
        <w:t>, Jasmine, Mocha, php unit, LoDash, Ejs  –  1 year.</w:t>
      </w:r>
      <w:r w:rsidR="00A87AE0">
        <w:rPr>
          <w:rFonts w:ascii="Arial" w:hAnsi="Arial" w:cs="Arial"/>
          <w:color w:val="000000"/>
        </w:rPr>
        <w:br/>
      </w:r>
      <w:r w:rsidRPr="00A87AE0">
        <w:rPr>
          <w:rFonts w:ascii="Arial" w:hAnsi="Arial" w:cs="Arial"/>
          <w:color w:val="000000"/>
          <w:u w:val="single"/>
        </w:rPr>
        <w:t>Databases</w:t>
      </w:r>
      <w:r>
        <w:rPr>
          <w:rFonts w:ascii="Arial" w:hAnsi="Arial" w:cs="Arial"/>
          <w:color w:val="000000"/>
        </w:rPr>
        <w:t xml:space="preserve">: MySQL - 3+ years. </w:t>
      </w:r>
    </w:p>
    <w:p w:rsidR="003F53CD" w:rsidRDefault="003F53CD" w:rsidP="003F53CD">
      <w:pPr>
        <w:pStyle w:val="a4"/>
        <w:spacing w:before="0" w:beforeAutospacing="0" w:after="200" w:afterAutospacing="0"/>
      </w:pPr>
      <w:r w:rsidRPr="008864CD">
        <w:rPr>
          <w:rFonts w:ascii="Arial" w:hAnsi="Arial" w:cs="Arial"/>
          <w:color w:val="000000"/>
          <w:u w:val="single"/>
        </w:rPr>
        <w:t>Less than 1 year</w:t>
      </w:r>
      <w:r>
        <w:rPr>
          <w:rFonts w:ascii="Arial" w:hAnsi="Arial" w:cs="Arial"/>
          <w:color w:val="000000"/>
        </w:rPr>
        <w:t xml:space="preserve">: </w:t>
      </w:r>
      <w:r w:rsidR="00A87AE0">
        <w:rPr>
          <w:rFonts w:ascii="Arial" w:hAnsi="Arial" w:cs="Arial"/>
          <w:color w:val="000000"/>
        </w:rPr>
        <w:t xml:space="preserve">Twitter bootstrap, </w:t>
      </w:r>
      <w:r>
        <w:rPr>
          <w:rFonts w:ascii="Arial" w:hAnsi="Arial" w:cs="Arial"/>
          <w:color w:val="000000"/>
        </w:rPr>
        <w:t>ECMAScript, Typescript, Backbone, Sails, Angular, Sequelize, Vue, MongoDB, Mongoose, Redis, PostgreSQL.</w:t>
      </w:r>
    </w:p>
    <w:p w:rsidR="003F53CD" w:rsidRDefault="003F53CD" w:rsidP="003F53CD">
      <w:pPr>
        <w:pStyle w:val="a4"/>
        <w:spacing w:before="0" w:beforeAutospacing="0" w:after="200" w:afterAutospacing="0"/>
      </w:pPr>
      <w:r w:rsidRPr="00D473D7">
        <w:rPr>
          <w:rFonts w:ascii="Arial" w:hAnsi="Arial" w:cs="Arial"/>
          <w:color w:val="000000"/>
          <w:u w:val="single"/>
        </w:rPr>
        <w:t>Other</w:t>
      </w:r>
      <w:r>
        <w:rPr>
          <w:rFonts w:ascii="Arial" w:hAnsi="Arial" w:cs="Arial"/>
          <w:color w:val="000000"/>
        </w:rPr>
        <w:t>: git, gulp, Composer, Npm, Bower, Apache, Nginx, curl, BEM methodologic, IDE Netbeans/Webstorm/Atom.</w:t>
      </w:r>
    </w:p>
    <w:p w:rsidR="003F53CD" w:rsidRPr="003F53CD" w:rsidRDefault="003F53CD" w:rsidP="003F53CD">
      <w:pPr>
        <w:spacing w:after="240"/>
        <w:rPr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 w:rsidRPr="00177780">
        <w:rPr>
          <w:rFonts w:ascii="Arial" w:hAnsi="Arial" w:cs="Arial"/>
          <w:color w:val="000000"/>
          <w:u w:val="single"/>
        </w:rPr>
        <w:t>Languages</w:t>
      </w:r>
      <w:r>
        <w:rPr>
          <w:rFonts w:ascii="Arial" w:hAnsi="Arial" w:cs="Arial"/>
          <w:color w:val="000000"/>
        </w:rPr>
        <w:t>: English - Pre-intermediate, Russian and Ukrainian - native.</w:t>
      </w:r>
    </w:p>
    <w:p w:rsidR="003F53CD" w:rsidRPr="003F53CD" w:rsidRDefault="003F53CD" w:rsidP="003F53CD">
      <w:pPr>
        <w:rPr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  <w:sz w:val="28"/>
          <w:szCs w:val="28"/>
          <w:u w:val="single"/>
        </w:rPr>
        <w:t>Experience Records</w:t>
      </w:r>
    </w:p>
    <w:p w:rsidR="003F53CD" w:rsidRPr="003F53CD" w:rsidRDefault="003F53CD" w:rsidP="003F53CD">
      <w:pPr>
        <w:rPr>
          <w:lang w:val="en-US"/>
        </w:rPr>
      </w:pPr>
    </w:p>
    <w:p w:rsidR="003E4EE2" w:rsidRDefault="008B6915" w:rsidP="003F53CD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July</w:t>
      </w:r>
      <w:bookmarkStart w:id="0" w:name="_GoBack"/>
      <w:bookmarkEnd w:id="0"/>
      <w:r w:rsidR="006E2573">
        <w:rPr>
          <w:rFonts w:ascii="Arial" w:hAnsi="Arial" w:cs="Arial"/>
          <w:color w:val="000000"/>
        </w:rPr>
        <w:t xml:space="preserve"> </w:t>
      </w:r>
      <w:r w:rsidR="003F53CD">
        <w:rPr>
          <w:rFonts w:ascii="Arial" w:hAnsi="Arial" w:cs="Arial"/>
          <w:color w:val="000000"/>
        </w:rPr>
        <w:t>2015 – Present Time</w:t>
      </w:r>
      <w:r w:rsidR="003F53CD">
        <w:rPr>
          <w:rFonts w:ascii="Calibri" w:hAnsi="Calibri"/>
          <w:color w:val="000000"/>
        </w:rPr>
        <w:br/>
      </w:r>
      <w:r w:rsidR="006E2573">
        <w:rPr>
          <w:rFonts w:ascii="Arial" w:hAnsi="Arial" w:cs="Arial"/>
          <w:color w:val="000000"/>
        </w:rPr>
        <w:t>Fironet</w:t>
      </w:r>
    </w:p>
    <w:p w:rsidR="003F53CD" w:rsidRDefault="003F53CD" w:rsidP="003F53CD">
      <w:pPr>
        <w:pStyle w:val="a4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</w:rPr>
        <w:t>Project ucargo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Development from scratch of a new, ambitious project of the Lithuanian company Cargo. This is b2b project similar to uber system. The technologies used : NodeJS, Express, SailsJS, Vue, Mysql, Sequelize, Mocha, Jasmine and others.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</w:p>
    <w:p w:rsidR="003F53CD" w:rsidRPr="003F53CD" w:rsidRDefault="003F53CD" w:rsidP="003F53CD">
      <w:pPr>
        <w:rPr>
          <w:lang w:val="en-US"/>
        </w:rPr>
      </w:pPr>
    </w:p>
    <w:p w:rsidR="003E4EE2" w:rsidRDefault="006E2573" w:rsidP="003F53CD">
      <w:pPr>
        <w:pStyle w:val="a4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November </w:t>
      </w:r>
      <w:r w:rsidR="003F53CD">
        <w:rPr>
          <w:rFonts w:ascii="Arial" w:hAnsi="Arial" w:cs="Arial"/>
          <w:color w:val="000000"/>
        </w:rPr>
        <w:t>2015 – Present Time</w:t>
      </w:r>
      <w:r w:rsidR="003F53CD">
        <w:rPr>
          <w:rFonts w:ascii="Calibri" w:hAnsi="Calibri"/>
          <w:color w:val="000000"/>
        </w:rPr>
        <w:br/>
      </w:r>
      <w:r>
        <w:rPr>
          <w:rFonts w:ascii="Arial" w:hAnsi="Arial" w:cs="Arial"/>
          <w:color w:val="000000"/>
        </w:rPr>
        <w:t>Fironet</w:t>
      </w:r>
    </w:p>
    <w:p w:rsidR="003F53CD" w:rsidRDefault="003F53CD" w:rsidP="003F53CD">
      <w:pPr>
        <w:pStyle w:val="a4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</w:rPr>
        <w:t xml:space="preserve">Project </w:t>
      </w:r>
      <w:r w:rsidR="00177780">
        <w:rPr>
          <w:rFonts w:ascii="Arial" w:hAnsi="Arial" w:cs="Arial"/>
          <w:color w:val="000000"/>
        </w:rPr>
        <w:t xml:space="preserve">Trainer </w:t>
      </w:r>
      <w:r>
        <w:rPr>
          <w:rFonts w:ascii="Arial" w:hAnsi="Arial" w:cs="Arial"/>
          <w:color w:val="000000"/>
        </w:rPr>
        <w:t>(</w:t>
      </w:r>
      <w:hyperlink r:id="rId8" w:history="1">
        <w:r>
          <w:rPr>
            <w:rStyle w:val="a3"/>
            <w:rFonts w:ascii="Arial" w:hAnsi="Arial" w:cs="Arial"/>
          </w:rPr>
          <w:t>http://trener.ua</w:t>
        </w:r>
      </w:hyperlink>
      <w:r>
        <w:rPr>
          <w:rFonts w:ascii="Arial" w:hAnsi="Arial" w:cs="Arial"/>
          <w:color w:val="000000"/>
        </w:rPr>
        <w:t>)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 xml:space="preserve">Developing from scratch of new project "Trainer" - sport trainer search. Project is available in 8 languages and will be launched in 7 countries (currently is launched in Ukraine). </w:t>
      </w:r>
    </w:p>
    <w:p w:rsidR="003F53CD" w:rsidRPr="003F53CD" w:rsidRDefault="003F53CD" w:rsidP="003F53CD">
      <w:pPr>
        <w:rPr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Some videos about this project:</w:t>
      </w:r>
      <w:r>
        <w:rPr>
          <w:rFonts w:ascii="Arial" w:hAnsi="Arial" w:cs="Arial"/>
          <w:color w:val="000000"/>
        </w:rPr>
        <w:br/>
      </w:r>
      <w:hyperlink r:id="rId9" w:history="1">
        <w:r>
          <w:rPr>
            <w:rStyle w:val="a3"/>
            <w:rFonts w:ascii="Arial" w:hAnsi="Arial" w:cs="Arial"/>
          </w:rPr>
          <w:t>https://www.youtube.com/embed/cfzVjXyNFfo</w:t>
        </w:r>
        <w:r>
          <w:rPr>
            <w:rFonts w:ascii="Arial" w:hAnsi="Arial" w:cs="Arial"/>
            <w:color w:val="000000"/>
          </w:rPr>
          <w:br/>
        </w:r>
      </w:hyperlink>
      <w:hyperlink r:id="rId10" w:history="1">
        <w:r>
          <w:rPr>
            <w:rStyle w:val="a3"/>
            <w:rFonts w:ascii="Arial" w:hAnsi="Arial" w:cs="Arial"/>
          </w:rPr>
          <w:t>https://www.youtube.com/embed/6lQYT56Bu6U</w:t>
        </w:r>
        <w:r>
          <w:rPr>
            <w:rFonts w:ascii="Arial" w:hAnsi="Arial" w:cs="Arial"/>
            <w:color w:val="000000"/>
          </w:rPr>
          <w:br/>
        </w:r>
      </w:hyperlink>
      <w:hyperlink r:id="rId11" w:history="1">
        <w:r>
          <w:rPr>
            <w:rStyle w:val="a3"/>
            <w:rFonts w:ascii="Arial" w:hAnsi="Arial" w:cs="Arial"/>
          </w:rPr>
          <w:t>https://www.youtube.com/embed/BdMkJnWwcUU</w:t>
        </w:r>
      </w:hyperlink>
    </w:p>
    <w:p w:rsidR="003F53CD" w:rsidRPr="003F53CD" w:rsidRDefault="003F53CD" w:rsidP="003F53CD">
      <w:pPr>
        <w:rPr>
          <w:lang w:val="en-US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Responsibilities: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of project's architecture from scratch;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choosing of web technologies;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of UI, participation in design of UI;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site from psd layout;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of client and server parts;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design, creating and filling of database (parsing of information from different sources);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modules for interaction with the API of social networks and Google Maps;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of logging and migration systems;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creating project build system;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testing using php unit;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installation and configuration of the virtual hosting;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deploy web applications to the virtual hosting;</w:t>
      </w:r>
    </w:p>
    <w:p w:rsidR="003F53CD" w:rsidRDefault="003F53CD" w:rsidP="003F53CD">
      <w:pPr>
        <w:pStyle w:val="a4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maintenance, update, production deploy.</w:t>
      </w:r>
    </w:p>
    <w:p w:rsidR="003F53CD" w:rsidRDefault="003F53CD" w:rsidP="003F53CD">
      <w:pPr>
        <w:rPr>
          <w:rFonts w:ascii="Times New Roman" w:hAnsi="Times New Roman" w:cs="Times New Roman"/>
        </w:rPr>
      </w:pP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Technologies</w:t>
      </w:r>
      <w:r w:rsidR="00FE5AEE">
        <w:rPr>
          <w:rFonts w:ascii="Arial" w:hAnsi="Arial" w:cs="Arial"/>
          <w:color w:val="000000"/>
        </w:rPr>
        <w:t xml:space="preserve"> of trener.ua</w:t>
      </w:r>
      <w:r>
        <w:rPr>
          <w:rFonts w:ascii="Arial" w:hAnsi="Arial" w:cs="Arial"/>
          <w:color w:val="000000"/>
        </w:rPr>
        <w:t>: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Server-side: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PHP;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Silex Framework (with modules);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MySQL Date Base (innodb, multi triggers support);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Twig Templater;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PHP Active Record ORM;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Phinx Migration Engine;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SCSS (gulp compile);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Gulp (project builder)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Monolog Logger;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PHP Unit Test;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PHP WebTestCase;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Social API;</w:t>
      </w:r>
    </w:p>
    <w:p w:rsidR="003F53CD" w:rsidRDefault="003F53CD" w:rsidP="003F53CD">
      <w:pPr>
        <w:pStyle w:val="a4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Google Maps API.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Standart PSR, Component render elements, MVC Project Structure, Git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Client-side: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HTML 5;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CSS3;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Native Javascript;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Jquery Library;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Jquery UI;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Twig Template render Lib;</w:t>
      </w:r>
    </w:p>
    <w:p w:rsidR="003F53CD" w:rsidRDefault="003F53CD" w:rsidP="003F53CD">
      <w:pPr>
        <w:pStyle w:val="a4"/>
        <w:numPr>
          <w:ilvl w:val="0"/>
          <w:numId w:val="3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Bootstrap 4</w:t>
      </w:r>
    </w:p>
    <w:p w:rsidR="003F53CD" w:rsidRDefault="003F53CD" w:rsidP="003F53CD">
      <w:pPr>
        <w:pStyle w:val="a4"/>
        <w:spacing w:before="0" w:beforeAutospacing="0" w:after="200" w:afterAutospacing="0"/>
      </w:pPr>
      <w:r>
        <w:rPr>
          <w:rFonts w:ascii="Arial" w:hAnsi="Arial" w:cs="Arial"/>
          <w:color w:val="000000"/>
        </w:rPr>
        <w:t>Module js architecture, Ajax, Json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May 2015 </w:t>
      </w:r>
      <w:r w:rsidR="003F4360">
        <w:rPr>
          <w:rFonts w:ascii="Arial" w:hAnsi="Arial"/>
          <w:sz w:val="24"/>
          <w:szCs w:val="24"/>
          <w:lang w:val="en-US"/>
        </w:rPr>
        <w:t>–</w:t>
      </w:r>
      <w:r w:rsidRPr="00156887">
        <w:rPr>
          <w:rFonts w:ascii="Arial" w:hAnsi="Arial"/>
          <w:sz w:val="24"/>
          <w:szCs w:val="24"/>
          <w:lang w:val="en-US"/>
        </w:rPr>
        <w:t xml:space="preserve"> </w:t>
      </w:r>
      <w:r w:rsidR="00723D62">
        <w:rPr>
          <w:rFonts w:ascii="Arial" w:hAnsi="Arial"/>
          <w:sz w:val="24"/>
          <w:szCs w:val="24"/>
          <w:lang w:val="en-US"/>
        </w:rPr>
        <w:t>November</w:t>
      </w:r>
      <w:r w:rsidR="003F4360">
        <w:rPr>
          <w:rFonts w:ascii="Arial" w:hAnsi="Arial"/>
          <w:sz w:val="24"/>
          <w:szCs w:val="24"/>
          <w:lang w:val="en-US"/>
        </w:rPr>
        <w:t xml:space="preserve"> 2015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Adphone (</w:t>
      </w:r>
      <w:hyperlink r:id="rId12" w:history="1">
        <w:r w:rsidR="00CE4D24" w:rsidRPr="00B82605">
          <w:rPr>
            <w:rStyle w:val="a3"/>
            <w:rFonts w:ascii="Arial" w:hAnsi="Arial"/>
            <w:sz w:val="24"/>
            <w:szCs w:val="24"/>
            <w:lang w:val="en-US"/>
          </w:rPr>
          <w:t>www.adphone.biz</w:t>
        </w:r>
      </w:hyperlink>
      <w:r w:rsidRPr="00156887">
        <w:rPr>
          <w:rFonts w:ascii="Arial" w:hAnsi="Arial"/>
          <w:sz w:val="24"/>
          <w:szCs w:val="24"/>
          <w:lang w:val="en-US"/>
        </w:rPr>
        <w:t>)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Middle WEB 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4F2FF7" w:rsidRPr="00156887" w:rsidRDefault="004F2FF7" w:rsidP="00156887">
      <w:pPr>
        <w:spacing w:line="240" w:lineRule="atLeast"/>
        <w:ind w:left="284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new functionality and refactoring  (Yii/Yii2);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and decoration of web pages (HTML4/5, CSS2/3, SASS for desktop and mobile versions);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 xml:space="preserve">development of client-side functionality  </w:t>
      </w:r>
      <w:r w:rsidR="00156887">
        <w:rPr>
          <w:rFonts w:ascii="Arial" w:hAnsi="Arial"/>
          <w:sz w:val="24"/>
          <w:szCs w:val="24"/>
          <w:lang w:val="en-US"/>
        </w:rPr>
        <w:t xml:space="preserve">(Javascript, </w:t>
      </w:r>
      <w:r w:rsidRPr="00156887">
        <w:rPr>
          <w:rFonts w:ascii="Arial" w:hAnsi="Arial"/>
          <w:sz w:val="24"/>
          <w:szCs w:val="24"/>
          <w:lang w:val="en-US"/>
        </w:rPr>
        <w:t>jQuery</w:t>
      </w:r>
      <w:r w:rsidR="00156887">
        <w:rPr>
          <w:rFonts w:ascii="Arial" w:hAnsi="Arial"/>
          <w:sz w:val="24"/>
          <w:szCs w:val="24"/>
          <w:lang w:val="en-US"/>
        </w:rPr>
        <w:t>, jQuery UI</w:t>
      </w:r>
      <w:r w:rsidRPr="00156887">
        <w:rPr>
          <w:rFonts w:ascii="Arial" w:hAnsi="Arial"/>
          <w:sz w:val="24"/>
          <w:szCs w:val="24"/>
          <w:lang w:val="en-US"/>
        </w:rPr>
        <w:t>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server-side part  (PHP5);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database support (PostgreSQL</w:t>
      </w:r>
      <w:r w:rsidR="00156887">
        <w:rPr>
          <w:rFonts w:ascii="Arial" w:hAnsi="Arial"/>
          <w:sz w:val="24"/>
          <w:szCs w:val="24"/>
          <w:lang w:val="en-US"/>
        </w:rPr>
        <w:t>, Redis</w:t>
      </w:r>
      <w:r w:rsidRPr="00156887">
        <w:rPr>
          <w:rFonts w:ascii="Arial" w:hAnsi="Arial"/>
          <w:sz w:val="24"/>
          <w:szCs w:val="24"/>
          <w:lang w:val="en-US"/>
        </w:rPr>
        <w:t>).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Default="003E4EE2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July 2012 </w:t>
      </w:r>
      <w:r w:rsidR="004F2FF7" w:rsidRPr="00156887">
        <w:rPr>
          <w:rFonts w:ascii="Arial" w:hAnsi="Arial"/>
          <w:sz w:val="24"/>
          <w:szCs w:val="24"/>
          <w:lang w:val="en-US"/>
        </w:rPr>
        <w:t>- April 2015</w:t>
      </w:r>
      <w:r w:rsidR="004F2FF7" w:rsidRPr="00156887">
        <w:rPr>
          <w:sz w:val="24"/>
          <w:szCs w:val="24"/>
          <w:lang w:val="en-US"/>
        </w:rPr>
        <w:br/>
      </w:r>
      <w:r w:rsidR="004F2FF7" w:rsidRPr="00156887">
        <w:rPr>
          <w:rFonts w:ascii="Arial" w:hAnsi="Arial"/>
          <w:sz w:val="24"/>
          <w:szCs w:val="24"/>
          <w:lang w:val="en-US"/>
        </w:rPr>
        <w:t>Freelance project</w:t>
      </w:r>
      <w:r>
        <w:rPr>
          <w:rFonts w:ascii="Arial" w:hAnsi="Arial"/>
          <w:sz w:val="24"/>
          <w:szCs w:val="24"/>
          <w:lang w:val="en-US"/>
        </w:rPr>
        <w:t>s, own projects</w:t>
      </w:r>
      <w:r w:rsidR="008C343F">
        <w:rPr>
          <w:rFonts w:ascii="Arial" w:hAnsi="Arial"/>
          <w:sz w:val="24"/>
          <w:szCs w:val="24"/>
          <w:lang w:val="en-US"/>
        </w:rPr>
        <w:t xml:space="preserve"> (GIFTS, JPAC)</w:t>
      </w:r>
    </w:p>
    <w:p w:rsidR="003E4EE2" w:rsidRPr="00156887" w:rsidRDefault="003E4EE2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Full stack developer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Achievements:</w:t>
      </w:r>
    </w:p>
    <w:p w:rsidR="004F2FF7" w:rsidRPr="00156887" w:rsidRDefault="004F2FF7" w:rsidP="00081A05">
      <w:pPr>
        <w:spacing w:line="240" w:lineRule="atLeast"/>
        <w:ind w:left="288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design with landing principles;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navigation capability improvement;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front-end development ( including AJAX technology);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design to supports different gadgets.</w:t>
      </w:r>
      <w:r w:rsidR="008C343F">
        <w:rPr>
          <w:rFonts w:ascii="Arial" w:hAnsi="Arial"/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 xml:space="preserve">development of online browser game with Javascript, which supports different </w:t>
      </w:r>
      <w:r w:rsidR="00081A05">
        <w:rPr>
          <w:rFonts w:ascii="Arial" w:hAnsi="Arial"/>
          <w:sz w:val="24"/>
          <w:szCs w:val="24"/>
          <w:lang w:val="en-US"/>
        </w:rPr>
        <w:br/>
        <w:t xml:space="preserve">        </w:t>
      </w:r>
      <w:r w:rsidRPr="00156887">
        <w:rPr>
          <w:rFonts w:ascii="Arial" w:hAnsi="Arial"/>
          <w:sz w:val="24"/>
          <w:szCs w:val="24"/>
          <w:lang w:val="en-US"/>
        </w:rPr>
        <w:t>levels and multiplayer mode;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friendly environment for testing;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creation of a movie about game.</w:t>
      </w:r>
      <w:r w:rsidR="008C343F">
        <w:rPr>
          <w:rFonts w:ascii="Arial" w:hAnsi="Arial"/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cross-browser online shop with MVC design pattern;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development of administrator's interface;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ordering with AJAX.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C81321" w:rsidP="004F2FF7">
      <w:pPr>
        <w:spacing w:line="240" w:lineRule="atLeast"/>
        <w:jc w:val="center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 xml:space="preserve">September 2008 </w:t>
      </w:r>
      <w:r w:rsidR="004F2FF7" w:rsidRPr="00156887">
        <w:rPr>
          <w:rFonts w:ascii="Arial" w:hAnsi="Arial"/>
          <w:sz w:val="24"/>
          <w:szCs w:val="24"/>
          <w:lang w:val="en-US"/>
        </w:rPr>
        <w:t>- May 2015</w:t>
      </w:r>
      <w:r w:rsidR="004F2FF7" w:rsidRPr="00156887">
        <w:rPr>
          <w:sz w:val="24"/>
          <w:szCs w:val="24"/>
          <w:lang w:val="en-US"/>
        </w:rPr>
        <w:br/>
      </w:r>
      <w:r w:rsidR="004F2FF7" w:rsidRPr="00156887">
        <w:rPr>
          <w:rFonts w:ascii="Arial" w:hAnsi="Arial"/>
          <w:sz w:val="24"/>
          <w:szCs w:val="24"/>
          <w:lang w:val="en-US"/>
        </w:rPr>
        <w:t>Parus Corporation</w:t>
      </w: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</w:p>
    <w:p w:rsidR="004F2FF7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Position: Technical writer and tester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Responsibilities:</w:t>
      </w:r>
    </w:p>
    <w:p w:rsidR="00231B1B" w:rsidRPr="00156887" w:rsidRDefault="004F2FF7" w:rsidP="004F2FF7">
      <w:pPr>
        <w:spacing w:line="240" w:lineRule="atLeast"/>
        <w:rPr>
          <w:rFonts w:ascii="Arial" w:hAnsi="Arial"/>
          <w:sz w:val="24"/>
          <w:szCs w:val="24"/>
          <w:lang w:val="en-US"/>
        </w:rPr>
      </w:pP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creation of different documentation and guides for users and administrators;</w:t>
      </w:r>
      <w:r w:rsidRPr="00156887">
        <w:rPr>
          <w:sz w:val="24"/>
          <w:szCs w:val="24"/>
          <w:lang w:val="en-US"/>
        </w:rPr>
        <w:br/>
      </w:r>
      <w:r w:rsidRPr="00156887">
        <w:rPr>
          <w:rFonts w:ascii="Arial" w:hAnsi="Arial"/>
          <w:sz w:val="24"/>
          <w:szCs w:val="24"/>
          <w:lang w:val="en-US"/>
        </w:rPr>
        <w:t>•</w:t>
      </w:r>
      <w:r w:rsidRPr="00156887">
        <w:rPr>
          <w:rFonts w:ascii="Arial" w:hAnsi="Arial"/>
          <w:sz w:val="24"/>
          <w:szCs w:val="24"/>
          <w:lang w:val="en-US"/>
        </w:rPr>
        <w:tab/>
        <w:t>testing of modules developed with Java and Delphi.</w:t>
      </w:r>
    </w:p>
    <w:sectPr w:rsidR="00231B1B" w:rsidRPr="00156887" w:rsidSect="00231B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E14FA"/>
    <w:multiLevelType w:val="multilevel"/>
    <w:tmpl w:val="D7B0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630A93"/>
    <w:multiLevelType w:val="multilevel"/>
    <w:tmpl w:val="B1E4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4422A8"/>
    <w:multiLevelType w:val="multilevel"/>
    <w:tmpl w:val="89809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F2FF7"/>
    <w:rsid w:val="00081A05"/>
    <w:rsid w:val="00156887"/>
    <w:rsid w:val="00177780"/>
    <w:rsid w:val="00231B1B"/>
    <w:rsid w:val="0038185B"/>
    <w:rsid w:val="003E4EE2"/>
    <w:rsid w:val="003F4360"/>
    <w:rsid w:val="003F53CD"/>
    <w:rsid w:val="004021AD"/>
    <w:rsid w:val="004F2FF7"/>
    <w:rsid w:val="006E2573"/>
    <w:rsid w:val="00723D62"/>
    <w:rsid w:val="008864CD"/>
    <w:rsid w:val="008B6915"/>
    <w:rsid w:val="008C343F"/>
    <w:rsid w:val="009855EC"/>
    <w:rsid w:val="009F2F6B"/>
    <w:rsid w:val="00A87AE0"/>
    <w:rsid w:val="00C81321"/>
    <w:rsid w:val="00CD0D93"/>
    <w:rsid w:val="00CE4D24"/>
    <w:rsid w:val="00D473D7"/>
    <w:rsid w:val="00DE47FE"/>
    <w:rsid w:val="00E47E48"/>
    <w:rsid w:val="00FE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B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2FF7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3F5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8C34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ener.u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edzelskiy.tk" TargetMode="External"/><Relationship Id="rId12" Type="http://schemas.openxmlformats.org/officeDocument/2006/relationships/hyperlink" Target="http://www.adphone.bi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vel.nedzelskiy@gmail.com" TargetMode="External"/><Relationship Id="rId11" Type="http://schemas.openxmlformats.org/officeDocument/2006/relationships/hyperlink" Target="https://www.youtube.com/embed/BdMkJnWwcU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embed/6lQYT56Bu6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embed/cfzVjXyNF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loveaboveall</dc:creator>
  <cp:keywords/>
  <dc:description/>
  <cp:lastModifiedBy>loveaboveall</cp:lastModifiedBy>
  <cp:revision>22</cp:revision>
  <dcterms:created xsi:type="dcterms:W3CDTF">2015-11-13T13:03:00Z</dcterms:created>
  <dcterms:modified xsi:type="dcterms:W3CDTF">2016-09-11T20:07:00Z</dcterms:modified>
</cp:coreProperties>
</file>